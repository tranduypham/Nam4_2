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607" w:rsidRDefault="00660607" w:rsidP="007C09E2">
      <w:pPr>
        <w:pStyle w:val="NormalWeb"/>
        <w:ind w:firstLineChars="100" w:firstLine="221"/>
        <w:rPr>
          <w:rFonts w:ascii="Lucida Sans Unicode" w:hAnsi="Lucida Sans Unicode" w:cs="Lucida Sans Unicode"/>
          <w:sz w:val="22"/>
          <w:szCs w:val="22"/>
        </w:rPr>
      </w:pPr>
      <w:r>
        <w:rPr>
          <w:rFonts w:ascii="Lucida Sans Unicode" w:hAnsi="Lucida Sans Unicode" w:cs="Lucida Sans Unicode"/>
          <w:b/>
          <w:noProof/>
          <w:sz w:val="22"/>
          <w:szCs w:val="22"/>
        </w:rPr>
        <w:drawing>
          <wp:anchor distT="0" distB="0" distL="114300" distR="114300" simplePos="0" relativeHeight="251658240" behindDoc="1" locked="0" layoutInCell="1" allowOverlap="1" wp14:anchorId="419862B3" wp14:editId="0E0F339D">
            <wp:simplePos x="0" y="0"/>
            <wp:positionH relativeFrom="margin">
              <wp:align>left</wp:align>
            </wp:positionH>
            <wp:positionV relativeFrom="paragraph">
              <wp:posOffset>189975</wp:posOffset>
            </wp:positionV>
            <wp:extent cx="1480931" cy="1480931"/>
            <wp:effectExtent l="0" t="0" r="0" b="0"/>
            <wp:wrapTight wrapText="bothSides">
              <wp:wrapPolygon edited="0">
                <wp:start x="15005" y="1111"/>
                <wp:lineTo x="9170" y="2223"/>
                <wp:lineTo x="4446" y="4168"/>
                <wp:lineTo x="4724" y="15005"/>
                <wp:lineTo x="3334" y="17506"/>
                <wp:lineTo x="3334" y="18340"/>
                <wp:lineTo x="5002" y="19451"/>
                <wp:lineTo x="6113" y="20563"/>
                <wp:lineTo x="6391" y="21118"/>
                <wp:lineTo x="7780" y="21118"/>
                <wp:lineTo x="8058" y="20563"/>
                <wp:lineTo x="11115" y="19451"/>
                <wp:lineTo x="13338" y="19451"/>
                <wp:lineTo x="16950" y="16672"/>
                <wp:lineTo x="17228" y="2223"/>
                <wp:lineTo x="16117" y="1111"/>
                <wp:lineTo x="15005" y="11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re.Doc.png"/>
                    <pic:cNvPicPr/>
                  </pic:nvPicPr>
                  <pic:blipFill>
                    <a:blip r:embed="rId8">
                      <a:extLst>
                        <a:ext uri="{28A0092B-C50C-407E-A947-70E740481C1C}">
                          <a14:useLocalDpi xmlns:a14="http://schemas.microsoft.com/office/drawing/2010/main" val="0"/>
                        </a:ext>
                      </a:extLst>
                    </a:blip>
                    <a:stretch>
                      <a:fillRect/>
                    </a:stretch>
                  </pic:blipFill>
                  <pic:spPr>
                    <a:xfrm>
                      <a:off x="0" y="0"/>
                      <a:ext cx="1480931" cy="1480931"/>
                    </a:xfrm>
                    <a:prstGeom prst="rect">
                      <a:avLst/>
                    </a:prstGeom>
                  </pic:spPr>
                </pic:pic>
              </a:graphicData>
            </a:graphic>
            <wp14:sizeRelH relativeFrom="page">
              <wp14:pctWidth>0</wp14:pctWidth>
            </wp14:sizeRelH>
            <wp14:sizeRelV relativeFrom="page">
              <wp14:pctHeight>0</wp14:pctHeight>
            </wp14:sizeRelV>
          </wp:anchor>
        </w:drawing>
      </w:r>
      <w:del w:id="0" w:author="微软用户" w:date="2019-09-25T09:58:00Z">
        <w:r w:rsidR="00B37348" w:rsidDel="00B37348">
          <w:rPr>
            <w:rStyle w:val="Strong"/>
            <w:rFonts w:ascii="Lucida Sans Unicode" w:hAnsi="Lucida Sans Unicode" w:cs="Lucida Sans Unicode"/>
            <w:b w:val="0"/>
            <w:sz w:val="22"/>
            <w:szCs w:val="22"/>
          </w:rPr>
          <w:delText>Spire.PDF</w:delText>
        </w:r>
      </w:del>
      <w:ins w:id="1" w:author="微软用户" w:date="2019-09-25T09:58:00Z">
        <w:r w:rsidR="00B37348">
          <w:rPr>
            <w:rStyle w:val="Strong"/>
            <w:rFonts w:ascii="Lucida Sans Unicode" w:hAnsi="Lucida Sans Unicode" w:cs="Lucida Sans Unicode"/>
            <w:b w:val="0"/>
            <w:sz w:val="22"/>
            <w:szCs w:val="22"/>
          </w:rPr>
          <w:t>Spire.Doc</w:t>
        </w:r>
      </w:ins>
      <w:bookmarkStart w:id="2" w:name="_GoBack"/>
      <w:bookmarkEnd w:id="2"/>
      <w:r w:rsidR="0027316F" w:rsidRPr="00C15D83">
        <w:rPr>
          <w:rStyle w:val="Strong"/>
          <w:rFonts w:ascii="Lucida Sans Unicode" w:hAnsi="Lucida Sans Unicode" w:cs="Lucida Sans Unicode"/>
          <w:b w:val="0"/>
          <w:sz w:val="22"/>
          <w:szCs w:val="22"/>
        </w:rPr>
        <w:t xml:space="preserve"> </w:t>
      </w:r>
      <w:r w:rsidR="0027316F" w:rsidRPr="00C15D83">
        <w:rPr>
          <w:rFonts w:ascii="Lucida Sans Unicode" w:hAnsi="Lucida Sans Unicode" w:cs="Lucida Sans Unicode"/>
          <w:sz w:val="22"/>
          <w:szCs w:val="22"/>
        </w:rPr>
        <w:t>is a professional Word .NET library specially designed for developers to create, read, write, convert and print Word document files from any .NET</w:t>
      </w:r>
      <w:proofErr w:type="gramStart"/>
      <w:r w:rsidR="0027316F" w:rsidRPr="00C15D83">
        <w:rPr>
          <w:rFonts w:ascii="Lucida Sans Unicode" w:hAnsi="Lucida Sans Unicode" w:cs="Lucida Sans Unicode"/>
          <w:sz w:val="22"/>
          <w:szCs w:val="22"/>
        </w:rPr>
        <w:t>( C</w:t>
      </w:r>
      <w:proofErr w:type="gramEnd"/>
      <w:r w:rsidR="0027316F" w:rsidRPr="00C15D83">
        <w:rPr>
          <w:rFonts w:ascii="Lucida Sans Unicode" w:hAnsi="Lucida Sans Unicode" w:cs="Lucida Sans Unicode"/>
          <w:sz w:val="22"/>
          <w:szCs w:val="22"/>
        </w:rPr>
        <w:t>#, VB.NET, ASP.NET) platform with fast and high quality performance. As an independent Word .NET component, Spire.Doc for .NET doesn't need Microsoft Word to be installed on the machine. However, it can incorp</w:t>
      </w:r>
      <w:r>
        <w:rPr>
          <w:rFonts w:ascii="Lucida Sans Unicode" w:hAnsi="Lucida Sans Unicode" w:cs="Lucida Sans Unicode"/>
          <w:sz w:val="22"/>
          <w:szCs w:val="22"/>
        </w:rPr>
        <w:t xml:space="preserve">orate Microsoft Word document </w:t>
      </w:r>
      <w:proofErr w:type="spellStart"/>
      <w:r>
        <w:rPr>
          <w:rFonts w:ascii="Lucida Sans Unicode" w:hAnsi="Lucida Sans Unicode" w:cs="Lucida Sans Unicode"/>
          <w:sz w:val="22"/>
          <w:szCs w:val="22"/>
        </w:rPr>
        <w:t>c</w:t>
      </w:r>
      <w:r w:rsidR="0027316F" w:rsidRPr="00C15D83">
        <w:rPr>
          <w:rFonts w:ascii="Lucida Sans Unicode" w:hAnsi="Lucida Sans Unicode" w:cs="Lucida Sans Unicode"/>
          <w:sz w:val="22"/>
          <w:szCs w:val="22"/>
        </w:rPr>
        <w:t>eation</w:t>
      </w:r>
      <w:proofErr w:type="spellEnd"/>
      <w:r w:rsidR="0027316F" w:rsidRPr="00C15D83">
        <w:rPr>
          <w:rFonts w:ascii="Lucida Sans Unicode" w:hAnsi="Lucida Sans Unicode" w:cs="Lucida Sans Unicode"/>
          <w:sz w:val="22"/>
          <w:szCs w:val="22"/>
        </w:rPr>
        <w:t xml:space="preserve"> capabilities into any developers' .NET applications.</w:t>
      </w:r>
    </w:p>
    <w:p w:rsidR="00080C6F" w:rsidRDefault="00080C6F" w:rsidP="0027316F">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This professional word component enables users to perform a large </w:t>
      </w:r>
      <w:proofErr w:type="gramStart"/>
      <w:r w:rsidR="00660607" w:rsidRPr="00660607">
        <w:rPr>
          <w:rFonts w:ascii="Lucida Sans Unicode" w:hAnsi="Lucida Sans Unicode" w:cs="Lucida Sans Unicode"/>
          <w:sz w:val="22"/>
          <w:szCs w:val="22"/>
        </w:rPr>
        <w:t>range</w:t>
      </w:r>
      <w:proofErr w:type="gramEnd"/>
      <w:r w:rsidR="00660607" w:rsidRPr="00660607">
        <w:rPr>
          <w:rFonts w:ascii="Lucida Sans Unicode" w:hAnsi="Lucida Sans Unicode" w:cs="Lucida Sans Unicode"/>
          <w:sz w:val="22"/>
          <w:szCs w:val="22"/>
        </w:rPr>
        <w:t xml:space="preserve"> of tasks on Word, as document operation (create, open, edit and save), mail merge, security, format (font, paragraph and page settings), objects (text, image, hyperlink, comment, table, bookmark, header/footer, footnote/endnote etc.). </w:t>
      </w:r>
    </w:p>
    <w:p w:rsidR="00660607" w:rsidRPr="00C15D83" w:rsidRDefault="00080C6F" w:rsidP="0027316F">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extent cx="3619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00660607"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27316F" w:rsidRPr="00C15D83" w:rsidRDefault="0027316F">
      <w:pPr>
        <w:rPr>
          <w:rFonts w:ascii="Lucida Sans Unicode" w:hAnsi="Lucida Sans Unicode" w:cs="Lucida Sans Unicode"/>
          <w:sz w:val="22"/>
          <w:szCs w:val="22"/>
        </w:rPr>
      </w:pPr>
    </w:p>
    <w:sectPr w:rsidR="0027316F" w:rsidRPr="00C15D83">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508" w:rsidRDefault="00334508">
      <w:r>
        <w:separator/>
      </w:r>
    </w:p>
  </w:endnote>
  <w:endnote w:type="continuationSeparator" w:id="0">
    <w:p w:rsidR="00334508" w:rsidRDefault="0033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Footer"/>
    </w:pPr>
    <w:r>
      <w:rPr>
        <w:noProof/>
      </w:rPr>
      <w:drawing>
        <wp:anchor distT="0" distB="0" distL="0" distR="0" simplePos="0" relativeHeight="251658240" behindDoc="1" locked="0" layoutInCell="1" allowOverlap="1">
          <wp:simplePos x="0" y="0"/>
          <wp:positionH relativeFrom="page">
            <wp:align>left</wp:align>
          </wp:positionH>
          <wp:positionV relativeFrom="page">
            <wp:align>bottom</wp:align>
          </wp:positionV>
          <wp:extent cx="9749790" cy="3540760"/>
          <wp:effectExtent l="0" t="0" r="3810" b="2540"/>
          <wp:wrapNone/>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749790" cy="354076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508" w:rsidRDefault="00334508">
      <w:r>
        <w:separator/>
      </w:r>
    </w:p>
  </w:footnote>
  <w:footnote w:type="continuationSeparator" w:id="0">
    <w:p w:rsidR="00334508" w:rsidRDefault="00334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Header"/>
      <w:jc w:val="right"/>
    </w:pPr>
    <w:r>
      <w:rPr>
        <w:noProof/>
      </w:rPr>
      <w:drawing>
        <wp:anchor distT="0" distB="0" distL="0" distR="0" simplePos="0" relativeHeight="251657216" behindDoc="1" locked="0" layoutInCell="1" allowOverlap="1">
          <wp:simplePos x="0" y="0"/>
          <wp:positionH relativeFrom="page">
            <wp:align>left</wp:align>
          </wp:positionH>
          <wp:positionV relativeFrom="page">
            <wp:align>top</wp:align>
          </wp:positionV>
          <wp:extent cx="9590405" cy="4657090"/>
          <wp:effectExtent l="0" t="0" r="0" b="0"/>
          <wp:wrapNone/>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590405" cy="4657090"/>
                  </a:xfrm>
                  <a:prstGeom prst="rect">
                    <a:avLst/>
                  </a:prstGeom>
                </pic:spPr>
              </pic:pic>
            </a:graphicData>
          </a:graphic>
        </wp:anchor>
      </w:drawing>
    </w:r>
    <w:r>
      <w:rPr>
        <w:rFonts w:ascii="Arial" w:hAnsi="Arial" w:cs="Arial" w:hint="eastAsia"/>
        <w:i/>
        <w:sz w:val="20"/>
        <w:szCs w:val="20"/>
      </w:rPr>
      <w:t>Demo of Spire.Doc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933CE"/>
    <w:multiLevelType w:val="multilevel"/>
    <w:tmpl w:val="2ECC912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780B2097"/>
    <w:multiLevelType w:val="multilevel"/>
    <w:tmpl w:val="FBF2FD8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0"/>
  <w:defaultTabStop w:val="420"/>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A0"/>
    <w:rsid w:val="00080C6F"/>
    <w:rsid w:val="000D6470"/>
    <w:rsid w:val="00265303"/>
    <w:rsid w:val="0027316F"/>
    <w:rsid w:val="00332EE5"/>
    <w:rsid w:val="00334508"/>
    <w:rsid w:val="003362AE"/>
    <w:rsid w:val="0052395C"/>
    <w:rsid w:val="005A4BE0"/>
    <w:rsid w:val="00660607"/>
    <w:rsid w:val="006E116F"/>
    <w:rsid w:val="00796CA0"/>
    <w:rsid w:val="007C09E2"/>
    <w:rsid w:val="007C4F3D"/>
    <w:rsid w:val="007C7DFB"/>
    <w:rsid w:val="0083665C"/>
    <w:rsid w:val="008A0BA8"/>
    <w:rsid w:val="009B5FBD"/>
    <w:rsid w:val="00A0349F"/>
    <w:rsid w:val="00A43899"/>
    <w:rsid w:val="00AD5167"/>
    <w:rsid w:val="00AE0B75"/>
    <w:rsid w:val="00B37348"/>
    <w:rsid w:val="00B62F0B"/>
    <w:rsid w:val="00B8687B"/>
    <w:rsid w:val="00C15D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965479-6055-4024-835B-B61D1E7B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FootnoteReference">
    <w:name w:val="footnote reference"/>
    <w:rPr>
      <w:vertAlign w:val="superscript"/>
    </w:rPr>
  </w:style>
  <w:style w:type="paragraph" w:styleId="NormalWeb">
    <w:name w:val="Normal (Web)"/>
    <w:basedOn w:val="Normal"/>
    <w:uiPriority w:val="99"/>
    <w:unhideWhenUsed/>
    <w:rsid w:val="0027316F"/>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27316F"/>
    <w:rPr>
      <w:b/>
      <w:bCs/>
    </w:rPr>
  </w:style>
  <w:style w:type="character" w:styleId="Hyperlink">
    <w:name w:val="Hyperlink"/>
    <w:basedOn w:val="DefaultParagraphFont"/>
    <w:uiPriority w:val="99"/>
    <w:unhideWhenUsed/>
    <w:rsid w:val="0027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240031">
      <w:bodyDiv w:val="1"/>
      <w:marLeft w:val="0"/>
      <w:marRight w:val="0"/>
      <w:marTop w:val="0"/>
      <w:marBottom w:val="0"/>
      <w:divBdr>
        <w:top w:val="none" w:sz="0" w:space="0" w:color="auto"/>
        <w:left w:val="none" w:sz="0" w:space="0" w:color="auto"/>
        <w:bottom w:val="none" w:sz="0" w:space="0" w:color="auto"/>
        <w:right w:val="none" w:sz="0" w:space="0" w:color="auto"/>
      </w:divBdr>
      <w:divsChild>
        <w:div w:id="13949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680E-D8B5-45BD-B471-3BB9750F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Spire</vt:lpstr>
    </vt:vector>
  </TitlesOfParts>
  <Company>微软中国</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Spire</dc:title>
  <dc:subject/>
  <dc:creator>微软用户</dc:creator>
  <cp:keywords/>
  <dc:description/>
  <cp:lastModifiedBy>微软用户</cp:lastModifiedBy>
  <cp:revision>16</cp:revision>
  <dcterms:created xsi:type="dcterms:W3CDTF">2017-10-13T02:15:00Z</dcterms:created>
  <dcterms:modified xsi:type="dcterms:W3CDTF">2019-09-25T01:58:00Z</dcterms:modified>
</cp:coreProperties>
</file>